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Reversible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Your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2019-11-01</w:t>
      </w:r>
      <w:bookmarkEnd w:id="20"/>
    </w:p>
    <w:bookmarkStart w:id="21" w:name="redoc-codechunk-1"/>
    <w:p>
      <w:pPr>
        <w:pStyle w:val="redoc-codechunk-1"/>
        <w:rPr>
          <w:vanish/>
        </w:rPr>
      </w:pPr>
      <w:r>
        <w:rPr>
          <w:vanish/>
        </w:rPr>
        <w:t xml:space="preserve"> </w:t>
      </w:r>
    </w:p>
    <w:bookmarkEnd w:id="21"/>
    <w:p>
      <w:pPr>
        <w:pStyle w:val="FirstParagraph"/>
      </w:pPr>
      <w:r>
        <w:t xml:space="preserve">This is an example Reversible R Markdown document. It will preserve code</w:t>
      </w:r>
      <w:r>
        <w:t xml:space="preserve"> </w:t>
      </w:r>
      <w:r>
        <w:t xml:space="preserve">elements for restoration in your final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use things like inline</w:t>
      </w:r>
      <w:r>
        <w:t xml:space="preserve"> </w:t>
      </w:r>
      <w:bookmarkStart w:id="22" w:name="redoc-htmlcomment-1"/>
      <w:r>
        <w:rPr>
          <w:rStyle w:val="redoc-htmlcomment-1"/>
          <w:vanish/>
        </w:rPr>
        <w:t xml:space="preserve"> </w:t>
      </w:r>
      <w:bookmarkEnd w:id="22"/>
      <w:r>
        <w:t xml:space="preserve"> </w:t>
      </w:r>
      <w:r>
        <w:t xml:space="preserve">comments.</w:t>
      </w:r>
    </w:p>
    <w:p>
      <w:pPr>
        <w:pStyle w:val="BodyText"/>
      </w:pPr>
      <w:r>
        <w:t xml:space="preserve">You can use code chunks to generate output and they will be restored:</w:t>
      </w:r>
    </w:p>
    <w:bookmarkStart w:id="23" w:name="redoc-codechunk-2"/>
    <w:p>
      <w:pPr>
        <w:pStyle w:val="SourceCode"/>
        <w:pStyle w:val="redoc-codechunk-2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redoc-codechunk-2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End w:id="23"/>
    <w:p>
      <w:pPr>
        <w:pStyle w:val="Heading2"/>
      </w:pPr>
      <w:bookmarkStart w:id="24" w:name="inline-text"/>
      <w:r>
        <w:t xml:space="preserve">Inline text</w:t>
      </w:r>
      <w:bookmarkEnd w:id="24"/>
    </w:p>
    <w:bookmarkStart w:id="25" w:name="redoc-codechunk-3"/>
    <w:p>
      <w:pPr>
        <w:pStyle w:val="redoc-codechunk-3"/>
        <w:rPr>
          <w:vanish/>
        </w:rPr>
      </w:pPr>
      <w:r>
        <w:rPr>
          <w:vanish/>
        </w:rPr>
        <w:t xml:space="preserve"> </w:t>
      </w:r>
    </w:p>
    <w:bookmarkEnd w:id="25"/>
    <w:p>
      <w:pPr>
        <w:pStyle w:val="FirstParagraph"/>
      </w:pPr>
      <w:r>
        <w:t xml:space="preserve">You can include calculations inline like so:</w:t>
      </w:r>
      <w:r>
        <w:t xml:space="preserve"> </w:t>
      </w:r>
      <w:bookmarkStart w:id="26" w:name="redoc-inlinecode-2"/>
      <w:r>
        <w:rPr>
          <w:rStyle w:val="redoc-inlinecode-2"/>
        </w:rPr>
        <w:t xml:space="preserve">2</w:t>
      </w:r>
      <w:bookmarkEnd w:id="26"/>
      <w:r>
        <w:t xml:space="preserve"> </w:t>
      </w:r>
      <w:r>
        <w:t xml:space="preserve">plus</w:t>
      </w:r>
      <w:r>
        <w:t xml:space="preserve"> </w:t>
      </w:r>
      <w:bookmarkStart w:id="27" w:name="redoc-inlinecode-3"/>
      <w:r>
        <w:rPr>
          <w:rStyle w:val="redoc-inlinecode-3"/>
        </w:rPr>
        <w:t xml:space="preserve">3</w:t>
      </w:r>
      <w:bookmarkEnd w:id="27"/>
      <w:r>
        <w:t xml:space="preserve"> </w:t>
      </w:r>
      <w:r>
        <w:t xml:space="preserve">equals</w:t>
      </w:r>
      <w:r>
        <w:t xml:space="preserve"> </w:t>
      </w:r>
      <w:bookmarkStart w:id="28" w:name="redoc-inlinecode-4"/>
      <w:r>
        <w:rPr>
          <w:rStyle w:val="redoc-inlinecode-4"/>
        </w:rPr>
        <w:t xml:space="preserve">5</w:t>
      </w:r>
      <w:bookmarkEnd w:id="28"/>
      <w:r>
        <w:t xml:space="preserve">. Even empty inline chunks</w:t>
      </w:r>
      <w:r>
        <w:t xml:space="preserve"> </w:t>
      </w:r>
      <w:bookmarkStart w:id="29" w:name="redoc-inlinecode-5"/>
      <w:r>
        <w:rPr>
          <w:rStyle w:val="redoc-inlinecode-5"/>
          <w:vanish/>
        </w:rPr>
        <w:t xml:space="preserve"> </w:t>
      </w:r>
      <w:bookmarkEnd w:id="29"/>
      <w:r>
        <w:t xml:space="preserve"> </w:t>
      </w:r>
      <w:r>
        <w:t xml:space="preserve">will be stored and</w:t>
      </w:r>
      <w:r>
        <w:t xml:space="preserve"> </w:t>
      </w:r>
      <w:r>
        <w:t xml:space="preserve">marked with hidden text in the Word document.</w:t>
      </w:r>
    </w:p>
    <w:p>
      <w:pPr>
        <w:pStyle w:val="Heading2"/>
      </w:pPr>
      <w:bookmarkStart w:id="30" w:name="chunks-with-plots"/>
      <w:r>
        <w:t xml:space="preserve">Chunks with plots</w:t>
      </w:r>
      <w:bookmarkEnd w:id="30"/>
    </w:p>
    <w:p>
      <w:pPr>
        <w:pStyle w:val="FirstParagraph"/>
      </w:pPr>
      <w:r>
        <w:t xml:space="preserve">You can of course also embed plots, for example:</w:t>
      </w:r>
    </w:p>
    <w:bookmarkStart w:id="32" w:name="redoc-codechunk-4"/>
    <w:p>
      <w:pPr>
        <w:pStyle w:val="SourceCode"/>
        <w:pStyle w:val="redoc-codechunk-4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redoc-codechunk-4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FocusReport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p>
      <w:pPr>
        <w:pStyle w:val="Heading2"/>
      </w:pPr>
      <w:bookmarkStart w:id="33" w:name="track-changes"/>
      <w:r>
        <w:t xml:space="preserve">Track Changes</w:t>
      </w:r>
      <w:bookmarkEnd w:id="33"/>
    </w:p>
    <w:p>
      <w:pPr>
        <w:pStyle w:val="FirstParagraph"/>
      </w:pPr>
      <w:r>
        <w:rPr>
          <w:b/>
        </w:rPr>
        <w:t xml:space="preserve">redoc</w:t>
      </w:r>
      <w:r>
        <w:t xml:space="preserve"> </w:t>
      </w:r>
      <w:r>
        <w:t xml:space="preserve">supports</w:t>
      </w:r>
      <w:r>
        <w:t xml:space="preserve"> </w:t>
      </w:r>
      <w:hyperlink r:id="rId34">
        <w:r>
          <w:rPr>
            <w:rStyle w:val="Hyperlink"/>
          </w:rPr>
          <w:t xml:space="preserve">Critic Markup</w:t>
        </w:r>
      </w:hyperlink>
      <w:r>
        <w:t xml:space="preserve"> </w:t>
      </w:r>
      <w:r>
        <w:t xml:space="preserve">syntax for comments. You can</w:t>
      </w:r>
      <w:r>
        <w:t xml:space="preserve"> </w:t>
      </w:r>
      <w:ins w:id="1" w:author="Althaus, Franzis (O&amp;A, Hobart)" w:date="2019-11-01T13:53:39Z">
        <w:r>
          <w:t xml:space="preserve">include</w:t>
        </w:r>
      </w:ins>
      <w:r>
        <w:t xml:space="preserve"> </w:t>
      </w:r>
      <w:r>
        <w:t xml:space="preserve">edits and they will be converted</w:t>
      </w:r>
      <w:r>
        <w:t xml:space="preserve"> </w:t>
      </w:r>
      <w:r>
        <w:t xml:space="preserve">to</w:t>
      </w:r>
      <w:r>
        <w:t xml:space="preserve"> </w:t>
      </w:r>
      <w:del w:id="1" w:author="Althaus, Franzis (O&amp;A, Hobart)" w:date="2019-11-01T13:53:39Z">
        <w:r>
          <w:delText xml:space="preserve">tacked</w:delText>
        </w:r>
      </w:del>
      <w:ins w:id="2" w:author="Althaus, Franzis (O&amp;A, Hobart)" w:date="2019-11-01T13:53:39Z">
        <w:r>
          <w:t xml:space="preserve">tracked</w:t>
        </w:r>
      </w:ins>
      <w:r>
        <w:t xml:space="preserve"> </w:t>
      </w:r>
      <w:r>
        <w:t xml:space="preserve">changes in your</w:t>
      </w:r>
      <w:r>
        <w:t xml:space="preserve"> </w:t>
      </w:r>
      <w:commentRangeStart w:id="1"/>
      <w:r>
        <w:t xml:space="preserve"> </w:t>
      </w:r>
      <w:r>
        <w:t xml:space="preserve">Word document</w:t>
      </w:r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.</w:t>
      </w:r>
      <w:r>
        <w:t xml:space="preserve"> </w:t>
      </w:r>
      <w:r>
        <w:t xml:space="preserve">By default</w:t>
      </w:r>
      <w:r>
        <w:t xml:space="preserve"> </w:t>
      </w:r>
      <w:del w:id="2" w:author="Althaus, Franzis (O&amp;A, Hobart)" w:date="2019-11-01T13:53:39Z">
        <w:r>
          <w:delText xml:space="preserve">default</w:delText>
        </w:r>
      </w:del>
      <w:r>
        <w:t xml:space="preserve">, your system username is used as the author of</w:t>
      </w:r>
      <w:r>
        <w:t xml:space="preserve"> </w:t>
      </w:r>
      <w:r>
        <w:t xml:space="preserve">changes, but this can be set with the</w:t>
      </w:r>
      <w:r>
        <w:t xml:space="preserve"> </w:t>
      </w:r>
      <w:r>
        <w:rPr>
          <w:rStyle w:val="VerbatimChar"/>
        </w:rPr>
        <w:t xml:space="preserve">comment_author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redoc()</w:t>
      </w:r>
      <w:r>
        <w:t xml:space="preserve"> </w:t>
      </w:r>
      <w:r>
        <w:t xml:space="preserve">or your document YAML.</w:t>
      </w:r>
    </w:p>
    <w:sectPr>
      <w:pgMar w:top="1440" w:bottom="1440" w:left="1440" w:right="1440" w:gutter="0" w:header="0" w:footer="0"/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Althaus, Franzis (O&amp;A, Hobart)" w:date="2019-11-01T13:53:39Z">
    <w:p>
      <w:pPr>
        <w:pStyle w:val="CommentText"/>
      </w:pPr>
      <w:r>
        <w:rPr>
          <w:rStyle w:val="CommentReference"/>
          <w:annotationRef/>
        </w:rPr>
      </w:r>
      <w:r>
        <w:t xml:space="preserve">Neat!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3">
    <w:name w:val="redoc-codechunk-3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4">
    <w:name w:val="redoc-codechunk-4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htmlcomment-1">
    <w:name w:val="redoc-htmlcomment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1">
    <w:name w:val="redoc-inlinecode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2">
    <w:name w:val="redoc-inlinecode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3">
    <w:name w:val="redoc-inlinecode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4">
    <w:name w:val="redoc-inlinecode-4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5">
    <w:name w:val="redoc-inlinecode-5"/>
    <w:basedOn w:val="BodyTextChar"/>
    <w:hidden/>
    <w:rPr>
      <w:shd w:val="clear" w:color="auto" w:fill="FFBEBF"/>
    </w:rPr>
    <w:pPr>
      <w:shd w:val="clear" w:color="auto" w:fill="FFBEBF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1" Type="http://schemas.openxmlformats.org/officeDocument/2006/relationships/image" Target="media/rId31.png"/><Relationship Id="rId34" Type="http://schemas.openxmlformats.org/officeDocument/2006/relationships/hyperlink" Target="http://criticmarkup.com/users-guide.php" TargetMode="External"/><Relationship Id="rId35" Type="http://schemas.openxmlformats.org/officeDocument/2006/relationships/Rmd" Target="../redoc/DataFocusReport.Rmd"/><Relationship Id="rId36" Type="http://schemas.openxmlformats.org/officeDocument/2006/relationships/md" Target="../redoc/DataFocusReport.knit.md"/><Relationship Id="rId37" Type="http://schemas.openxmlformats.org/officeDocument/2006/relationships/md" Target="../redoc/DataFocusReport.utf8.md"/><Relationship Id="rId38" Type="http://schemas.openxmlformats.org/officeDocument/2006/relationships/yml" Target="../redoc/DataFocusReport.codelist.yml"/><Relationship Id="rId39" Type="http://schemas.openxmlformats.org/officeDocument/2006/relationships/Rmd" Target="../redoc/DataFocusReport.preprocessed.Rmd"/><Relationship Id="rId40" Type="http://schemas.openxmlformats.org/officeDocument/2006/relationships/png" Target="../redoc/DataFocusReport_files/figure-docx/pressure-1.png"/><Relationship Id="rId41" Type="http://schemas.openxmlformats.org/officeDocument/2006/relationships/Rmd" Target="../redoc/DataFocusReport.roundtrip.Rmd"/><Relationship Id="rId42" Type="http://schemas.openxmlformats.org/officeDocument/2006/relationships/yml" Target="../redoc/DataFocusReport.diagnostics.yml"/></Relationships>
</file>

<file path=word/_rels/footnotes.xml.rels><?xml version="1.0" encoding="UTF-8" standalone="yes"?>
<Relationships  xmlns="http://schemas.openxmlformats.org/package/2006/relationships"><Relationship Id="rId34" Type="http://schemas.openxmlformats.org/officeDocument/2006/relationships/hyperlink" Target="http://criticmarkup.com/users-gui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Reversible R Markdown Document</dc:title>
  <dc:creator>Your Name</dc:creator>
  <cp:keywords/>
  <dcterms:created xsi:type="dcterms:W3CDTF">2019-11-01T02:53:40Z</dcterms:created>
  <dcterms:modified xsi:type="dcterms:W3CDTF">2019-11-01T13:53:43Z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2019-11-01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